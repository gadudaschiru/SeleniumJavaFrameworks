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FB90D" w14:textId="6ADE73E8" w:rsidR="00BF2515" w:rsidRPr="00BF2515" w:rsidRDefault="009E15CF" w:rsidP="003532A1">
      <w:pPr>
        <w:rPr>
          <w:color w:val="7030A0"/>
          <w:sz w:val="40"/>
          <w:szCs w:val="40"/>
        </w:rPr>
      </w:pPr>
      <w:ins w:id="0" w:author="Rakesh Singh" w:date="2021-12-18T08:16:00Z">
        <w:r>
          <w:rPr>
            <w:noProof/>
            <w:color w:val="7030A0"/>
            <w:sz w:val="40"/>
            <w:szCs w:val="40"/>
          </w:rPr>
          <mc:AlternateContent>
            <mc:Choice Requires="wpi">
              <w:drawing>
                <wp:anchor distT="0" distB="0" distL="114300" distR="114300" simplePos="0" relativeHeight="251659264" behindDoc="0" locked="0" layoutInCell="1" allowOverlap="1" wp14:anchorId="73116BF0" wp14:editId="7CA5CEC0">
                  <wp:simplePos x="0" y="0"/>
                  <wp:positionH relativeFrom="column">
                    <wp:posOffset>-291300</wp:posOffset>
                  </wp:positionH>
                  <wp:positionV relativeFrom="paragraph">
                    <wp:posOffset>180</wp:posOffset>
                  </wp:positionV>
                  <wp:extent cx="360" cy="360"/>
                  <wp:effectExtent l="38100" t="38100" r="57150" b="57150"/>
                  <wp:wrapNone/>
                  <wp:docPr id="1" name="Ink 1"/>
                  <wp:cNvGraphicFramePr/>
                  <a:graphic xmlns:a="http://schemas.openxmlformats.org/drawingml/2006/main">
                    <a:graphicData uri="http://schemas.microsoft.com/office/word/2010/wordprocessingInk">
                      <w14:contentPart bwMode="auto" r:id="rId5">
                        <w14:nvContentPartPr>
                          <w14:cNvContentPartPr/>
                        </w14:nvContentPartPr>
                        <w14:xfrm>
                          <a:off x="0" y="0"/>
                          <a:ext cx="360" cy="360"/>
                        </w14:xfrm>
                      </w14:contentPart>
                    </a:graphicData>
                  </a:graphic>
                </wp:anchor>
              </w:drawing>
            </mc:Choice>
            <mc:Fallback>
              <w:pict>
                <v:shapetype w14:anchorId="364FBEF9"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nk 1" o:spid="_x0000_s1026" type="#_x0000_t75" style="position:absolute;margin-left:-23.65pt;margin-top:-.7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">
                  <v:imagedata r:id="rId6" o:title=""/>
                </v:shape>
              </w:pict>
            </mc:Fallback>
          </mc:AlternateContent>
        </w:r>
      </w:ins>
      <w:r w:rsidR="00BF2515" w:rsidRPr="00BF2515">
        <w:rPr>
          <w:color w:val="7030A0"/>
          <w:sz w:val="40"/>
          <w:szCs w:val="40"/>
        </w:rPr>
        <w:t>Cucumber Terminologies:</w:t>
      </w:r>
    </w:p>
    <w:p w14:paraId="631AF3B3" w14:textId="77777777" w:rsidR="003532A1" w:rsidRDefault="003532A1" w:rsidP="003532A1">
      <w:pPr>
        <w:rPr>
          <w:rFonts w:ascii="Segoe UI" w:hAnsi="Segoe UI" w:cs="Segoe UI"/>
          <w:color w:val="24292E"/>
          <w:shd w:val="clear" w:color="auto" w:fill="FFFFFF"/>
        </w:rPr>
      </w:pPr>
      <w:r w:rsidRPr="00330C25">
        <w:rPr>
          <w:color w:val="FF0000"/>
        </w:rPr>
        <w:t xml:space="preserve">What is Gherkin? </w:t>
      </w:r>
      <w:r>
        <w:br/>
      </w:r>
      <w:r>
        <w:rPr>
          <w:rFonts w:ascii="Segoe UI" w:hAnsi="Segoe UI" w:cs="Segoe UI"/>
          <w:color w:val="24292E"/>
          <w:shd w:val="clear" w:color="auto" w:fill="FFFFFF"/>
        </w:rPr>
        <w:t> It is a </w:t>
      </w:r>
      <w:hyperlink r:id="rId7" w:history="1">
        <w:r>
          <w:rPr>
            <w:rStyle w:val="Hyperlink"/>
            <w:rFonts w:ascii="Segoe UI" w:hAnsi="Segoe UI" w:cs="Segoe UI"/>
            <w:color w:val="0366D6"/>
            <w:shd w:val="clear" w:color="auto" w:fill="FFFFFF"/>
          </w:rPr>
          <w:t>Business Readable, Domain Specific Language</w:t>
        </w:r>
      </w:hyperlink>
      <w:r w:rsidR="00BB6613">
        <w:rPr>
          <w:rStyle w:val="Hyperlink"/>
          <w:rFonts w:ascii="Segoe UI" w:hAnsi="Segoe UI" w:cs="Segoe UI"/>
          <w:color w:val="0366D6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BB6613">
        <w:rPr>
          <w:rFonts w:ascii="Segoe UI" w:hAnsi="Segoe UI" w:cs="Segoe UI"/>
          <w:color w:val="24292E"/>
          <w:shd w:val="clear" w:color="auto" w:fill="FFFFFF"/>
        </w:rPr>
        <w:t>t</w:t>
      </w:r>
      <w:r>
        <w:rPr>
          <w:rFonts w:ascii="Segoe UI" w:hAnsi="Segoe UI" w:cs="Segoe UI"/>
          <w:color w:val="24292E"/>
          <w:shd w:val="clear" w:color="auto" w:fill="FFFFFF"/>
        </w:rPr>
        <w:t>hat lets you describe software's behavior.</w:t>
      </w:r>
    </w:p>
    <w:p w14:paraId="1C03FAEA" w14:textId="77777777" w:rsidR="00B50860" w:rsidRDefault="00BF2515" w:rsidP="008C7B2E">
      <w:pPr>
        <w:tabs>
          <w:tab w:val="left" w:pos="8325"/>
        </w:tabs>
      </w:pPr>
      <w:r>
        <w:t>Example: Pop</w:t>
      </w:r>
      <w:r w:rsidR="00B50860">
        <w:t xml:space="preserve"> up messaged is displayed when buttons are clicked and errors are gone</w:t>
      </w:r>
      <w:r w:rsidR="008C7B2E">
        <w:tab/>
      </w:r>
    </w:p>
    <w:p w14:paraId="5FBD9129" w14:textId="4507EDE4" w:rsidR="008C7B2E" w:rsidRDefault="00D418C3" w:rsidP="008C7B2E">
      <w:pPr>
        <w:tabs>
          <w:tab w:val="left" w:pos="8325"/>
        </w:tabs>
      </w:pPr>
      <w:r>
        <w:t xml:space="preserve">Developers -Pop up message is </w:t>
      </w:r>
      <w:r w:rsidR="00682579">
        <w:t>displayed,</w:t>
      </w:r>
      <w:r>
        <w:t xml:space="preserve"> and errors are gone on button clicked</w:t>
      </w:r>
    </w:p>
    <w:p w14:paraId="50653BC4" w14:textId="56E46AE4" w:rsidR="00D418C3" w:rsidRDefault="00D418C3" w:rsidP="008C7B2E">
      <w:pPr>
        <w:tabs>
          <w:tab w:val="left" w:pos="8325"/>
        </w:tabs>
      </w:pPr>
      <w:r>
        <w:t xml:space="preserve">QA -Pop up message is displayed – only when buttons are </w:t>
      </w:r>
      <w:r w:rsidR="00682579">
        <w:t>clicked,</w:t>
      </w:r>
      <w:r>
        <w:t xml:space="preserve"> and errors are gone.</w:t>
      </w:r>
    </w:p>
    <w:p w14:paraId="0676CDE8" w14:textId="77777777" w:rsidR="008C7B2E" w:rsidRDefault="008C7B2E" w:rsidP="008C7B2E">
      <w:pPr>
        <w:tabs>
          <w:tab w:val="left" w:pos="8325"/>
        </w:tabs>
      </w:pPr>
      <w:r w:rsidRPr="00BB6613">
        <w:rPr>
          <w:color w:val="FF0000"/>
        </w:rPr>
        <w:t xml:space="preserve">Keywords Used in </w:t>
      </w:r>
      <w:r w:rsidR="00BF2515" w:rsidRPr="00BB6613">
        <w:rPr>
          <w:color w:val="FF0000"/>
        </w:rPr>
        <w:t>Cucumber</w:t>
      </w:r>
      <w:r w:rsidR="00BF2515" w:rsidRPr="00492C8F">
        <w:rPr>
          <w:color w:val="FF0000"/>
        </w:rPr>
        <w:t>:</w:t>
      </w:r>
      <w:r w:rsidRPr="00492C8F">
        <w:rPr>
          <w:color w:val="FF0000"/>
        </w:rPr>
        <w:t xml:space="preserve"> </w:t>
      </w:r>
      <w:r>
        <w:t>Scenari</w:t>
      </w:r>
      <w:r w:rsidR="00492C8F">
        <w:t>o</w:t>
      </w:r>
      <w:r>
        <w:t>, Feature, Feature file,</w:t>
      </w:r>
      <w:r w:rsidR="00492C8F">
        <w:t xml:space="preserve"> Scenario outline, Step </w:t>
      </w:r>
      <w:r w:rsidR="00BB6613">
        <w:t>Definition</w:t>
      </w:r>
    </w:p>
    <w:p w14:paraId="16C5E200" w14:textId="77777777" w:rsidR="003532A1" w:rsidRPr="00BB6613" w:rsidRDefault="003532A1" w:rsidP="003532A1">
      <w:pPr>
        <w:rPr>
          <w:color w:val="FF0000"/>
        </w:rPr>
      </w:pPr>
    </w:p>
    <w:p w14:paraId="407BCDA0" w14:textId="77777777" w:rsidR="00330C25" w:rsidRPr="00330C25" w:rsidRDefault="00BF2515" w:rsidP="003532A1">
      <w:pPr>
        <w:rPr>
          <w:color w:val="FF0000"/>
        </w:rPr>
      </w:pPr>
      <w:r w:rsidRPr="00330C25">
        <w:rPr>
          <w:color w:val="FF0000"/>
        </w:rPr>
        <w:t>Scenarios:</w:t>
      </w:r>
    </w:p>
    <w:p w14:paraId="688C52BB" w14:textId="77777777" w:rsidR="003532A1" w:rsidRDefault="003532A1" w:rsidP="003532A1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In Cucumber Testcases are represented as Scenarios.</w:t>
      </w:r>
    </w:p>
    <w:p w14:paraId="6A4EC771" w14:textId="683BE4B8" w:rsidR="003532A1" w:rsidRPr="00330C25" w:rsidRDefault="003532A1" w:rsidP="003532A1">
      <w:pPr>
        <w:shd w:val="clear" w:color="auto" w:fill="FFFFFF"/>
        <w:spacing w:before="100" w:beforeAutospacing="1" w:after="100" w:afterAutospacing="1" w:line="240" w:lineRule="auto"/>
      </w:pPr>
      <w:r w:rsidRPr="00330C25">
        <w:t xml:space="preserve">Scenarios contain Steps which are equivalent to test Steps and use the following keywords (Gherkin </w:t>
      </w:r>
      <w:r w:rsidR="00BF2515" w:rsidRPr="00330C25">
        <w:t>syntax) to</w:t>
      </w:r>
      <w:r w:rsidRPr="00330C25">
        <w:t xml:space="preserve"> denote them: Given, </w:t>
      </w:r>
      <w:r w:rsidR="00F60A7B" w:rsidRPr="00330C25">
        <w:t>When</w:t>
      </w:r>
      <w:r w:rsidR="00E134AD">
        <w:t xml:space="preserve"> </w:t>
      </w:r>
      <w:r w:rsidRPr="00330C25">
        <w:t xml:space="preserve">Then, But, and </w:t>
      </w:r>
      <w:proofErr w:type="spellStart"/>
      <w:r w:rsidRPr="00330C25">
        <w:t>And</w:t>
      </w:r>
      <w:proofErr w:type="spellEnd"/>
      <w:r w:rsidRPr="00330C25">
        <w:t xml:space="preserve"> (case sensitive).</w:t>
      </w:r>
    </w:p>
    <w:p w14:paraId="6B462F63" w14:textId="77777777" w:rsidR="00492C8F" w:rsidRDefault="003532A1" w:rsidP="00BF79AD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</w:pPr>
      <w:r w:rsidRPr="00492C8F">
        <w:rPr>
          <w:b/>
        </w:rPr>
        <w:t>Given</w:t>
      </w:r>
      <w:r w:rsidRPr="00330C25">
        <w:t>: Preconditions are mentioned in the Given keyword</w:t>
      </w:r>
    </w:p>
    <w:p w14:paraId="7E94D409" w14:textId="77777777" w:rsidR="003532A1" w:rsidRPr="00330C25" w:rsidRDefault="003532A1" w:rsidP="00BF79AD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</w:pPr>
      <w:r w:rsidRPr="00492C8F">
        <w:rPr>
          <w:b/>
        </w:rPr>
        <w:t>When</w:t>
      </w:r>
      <w:r w:rsidRPr="00330C25">
        <w:t>: The purpose of the When Steps is to describe the user action.</w:t>
      </w:r>
    </w:p>
    <w:p w14:paraId="2E974CD7" w14:textId="77777777" w:rsidR="003532A1" w:rsidRPr="00330C25" w:rsidRDefault="003532A1" w:rsidP="003532A1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</w:pPr>
      <w:r w:rsidRPr="00492C8F">
        <w:rPr>
          <w:b/>
        </w:rPr>
        <w:t>Then</w:t>
      </w:r>
      <w:r w:rsidRPr="00330C25">
        <w:t>: The purpose of Then Steps is to observe the expected output. The observations should be related to the business value/benefit of your Feature description.</w:t>
      </w:r>
    </w:p>
    <w:p w14:paraId="7D6B9969" w14:textId="77777777" w:rsidR="000A6D47" w:rsidRDefault="000A6D47" w:rsidP="000A6D47"/>
    <w:p w14:paraId="23E95206" w14:textId="77777777" w:rsidR="000A6D47" w:rsidRPr="00330C25" w:rsidRDefault="000A6D47" w:rsidP="000A6D47">
      <w:r w:rsidRPr="00330C25">
        <w:t>When we specify a business requirement, sometimes there are multiple pre-conditions, user actions, and expected outcomes</w:t>
      </w:r>
    </w:p>
    <w:p w14:paraId="48FC73D7" w14:textId="77777777" w:rsidR="000A6D47" w:rsidRDefault="000A6D47" w:rsidP="000A6D47"/>
    <w:p w14:paraId="17F4D9C5" w14:textId="77777777" w:rsidR="000A6D47" w:rsidRPr="00330C25" w:rsidRDefault="000A6D47" w:rsidP="000A6D47">
      <w:r w:rsidRPr="00330C25">
        <w:t>we are going to add one more Scenario and will use the And </w:t>
      </w:r>
      <w:proofErr w:type="spellStart"/>
      <w:r w:rsidRPr="00330C25">
        <w:t>and</w:t>
      </w:r>
      <w:proofErr w:type="spellEnd"/>
      <w:r w:rsidRPr="00330C25">
        <w:t> </w:t>
      </w:r>
      <w:r w:rsidR="00BF2515">
        <w:t>B</w:t>
      </w:r>
      <w:r w:rsidR="00BF2515" w:rsidRPr="00330C25">
        <w:t>ut</w:t>
      </w:r>
      <w:r w:rsidRPr="00330C25">
        <w:t> keywords:</w:t>
      </w:r>
    </w:p>
    <w:p w14:paraId="27532C2A" w14:textId="77777777" w:rsidR="000A6D47" w:rsidRDefault="000A6D47" w:rsidP="000A6D47"/>
    <w:p w14:paraId="3CD219AE" w14:textId="77777777" w:rsidR="000A6D47" w:rsidRPr="00330C25" w:rsidRDefault="000A6D47" w:rsidP="000A6D4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</w:pPr>
      <w:r w:rsidRPr="00330C25">
        <w:t>And: This is used for statements that are an addition to the previous Steps and represent positive</w:t>
      </w:r>
      <w:r w:rsidR="00BB6613">
        <w:t xml:space="preserve"> </w:t>
      </w:r>
      <w:r w:rsidRPr="00330C25">
        <w:t>statements.</w:t>
      </w:r>
    </w:p>
    <w:p w14:paraId="632FFA8E" w14:textId="77777777" w:rsidR="000A6D47" w:rsidRPr="00330C25" w:rsidRDefault="000A6D47" w:rsidP="000A6D4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</w:pPr>
      <w:r w:rsidRPr="00330C25">
        <w:t>But: This is used for statements that are an addition to previous Steps and represent negative statements.</w:t>
      </w:r>
    </w:p>
    <w:p w14:paraId="42AC0B54" w14:textId="77777777" w:rsidR="000A6D47" w:rsidRPr="00330C25" w:rsidRDefault="000A6D47" w:rsidP="000A6D47">
      <w:pPr>
        <w:shd w:val="clear" w:color="auto" w:fill="FFFFFF"/>
        <w:spacing w:beforeAutospacing="1" w:after="0" w:afterAutospacing="1" w:line="240" w:lineRule="auto"/>
      </w:pPr>
    </w:p>
    <w:p w14:paraId="5D3B6503" w14:textId="77777777" w:rsidR="003532A1" w:rsidRPr="00330C25" w:rsidRDefault="003532A1" w:rsidP="003532A1">
      <w:pPr>
        <w:shd w:val="clear" w:color="auto" w:fill="FFFFFF"/>
        <w:spacing w:before="100" w:beforeAutospacing="1" w:after="100" w:afterAutospacing="1" w:line="240" w:lineRule="auto"/>
      </w:pPr>
    </w:p>
    <w:p w14:paraId="4A9F1994" w14:textId="77777777" w:rsidR="003532A1" w:rsidRPr="00330C25" w:rsidRDefault="003532A1" w:rsidP="003532A1"/>
    <w:p w14:paraId="54A51569" w14:textId="77777777" w:rsidR="00BF2515" w:rsidRDefault="00BF2515">
      <w:pPr>
        <w:rPr>
          <w:color w:val="FF0000"/>
        </w:rPr>
      </w:pPr>
    </w:p>
    <w:p w14:paraId="5C334465" w14:textId="77777777" w:rsidR="00BF2515" w:rsidRDefault="00BF2515">
      <w:pPr>
        <w:rPr>
          <w:color w:val="FF0000"/>
        </w:rPr>
      </w:pPr>
    </w:p>
    <w:p w14:paraId="35D3BC12" w14:textId="77777777" w:rsidR="00492C8F" w:rsidRDefault="000A6D47">
      <w:r w:rsidRPr="00492C8F">
        <w:rPr>
          <w:color w:val="FF0000"/>
        </w:rPr>
        <w:t>Feature</w:t>
      </w:r>
      <w:r w:rsidR="00492C8F">
        <w:rPr>
          <w:color w:val="FF0000"/>
        </w:rPr>
        <w:t xml:space="preserve"> and Feature</w:t>
      </w:r>
      <w:r w:rsidR="00BB6613">
        <w:rPr>
          <w:color w:val="FF0000"/>
        </w:rPr>
        <w:t xml:space="preserve"> </w:t>
      </w:r>
      <w:r w:rsidR="00492C8F">
        <w:rPr>
          <w:color w:val="FF0000"/>
        </w:rPr>
        <w:t>F</w:t>
      </w:r>
      <w:r w:rsidR="00BB6613">
        <w:rPr>
          <w:color w:val="FF0000"/>
        </w:rPr>
        <w:t>i</w:t>
      </w:r>
      <w:r w:rsidR="00492C8F">
        <w:rPr>
          <w:color w:val="FF0000"/>
        </w:rPr>
        <w:t>le</w:t>
      </w:r>
      <w:r w:rsidR="00492C8F">
        <w:t>:</w:t>
      </w:r>
    </w:p>
    <w:p w14:paraId="16E2CF2A" w14:textId="4779A3F2" w:rsidR="000A6D47" w:rsidRDefault="00492C8F">
      <w:r>
        <w:t>Feature</w:t>
      </w:r>
      <w:r w:rsidR="000A6D47" w:rsidRPr="00330C25">
        <w:t xml:space="preserve"> represents Business requirement.</w:t>
      </w:r>
    </w:p>
    <w:p w14:paraId="163242D2" w14:textId="77777777" w:rsidR="00492C8F" w:rsidRPr="00330C25" w:rsidRDefault="00BF2515" w:rsidP="00492C8F">
      <w:r w:rsidRPr="00492C8F">
        <w:t xml:space="preserve">Feature </w:t>
      </w:r>
      <w:r>
        <w:t>F</w:t>
      </w:r>
      <w:r w:rsidRPr="00492C8F">
        <w:t>ile</w:t>
      </w:r>
      <w:r w:rsidR="00492C8F" w:rsidRPr="00330C25">
        <w:t xml:space="preserve"> acts as a Test Suite which consists of all Scenarios.</w:t>
      </w:r>
    </w:p>
    <w:p w14:paraId="213A2D7C" w14:textId="77777777" w:rsidR="00492C8F" w:rsidRPr="00330C25" w:rsidRDefault="00492C8F"/>
    <w:p w14:paraId="4FEFB48E" w14:textId="77777777" w:rsidR="000A6D47" w:rsidRPr="00330C25" w:rsidRDefault="00095569">
      <w:r w:rsidRPr="00330C25">
        <w:t xml:space="preserve">In Cucumber, Feature files contain </w:t>
      </w:r>
      <w:r w:rsidR="000A6D47" w:rsidRPr="00330C25">
        <w:t>Scenarios</w:t>
      </w:r>
      <w:r w:rsidRPr="00330C25">
        <w:t xml:space="preserve">. </w:t>
      </w:r>
      <w:r w:rsidR="000A6D47" w:rsidRPr="00330C25">
        <w:t xml:space="preserve">We can simply create feature file </w:t>
      </w:r>
      <w:r w:rsidR="00BF2515" w:rsidRPr="00330C25">
        <w:t>with. feature</w:t>
      </w:r>
      <w:r w:rsidR="000A6D47" w:rsidRPr="00330C25">
        <w:t xml:space="preserve"> extension</w:t>
      </w:r>
    </w:p>
    <w:p w14:paraId="39EE8281" w14:textId="77777777" w:rsidR="000A6D47" w:rsidRPr="00330C25" w:rsidRDefault="000A6D47">
      <w:r w:rsidRPr="00330C25">
        <w:t xml:space="preserve">Scenarios belonging </w:t>
      </w:r>
      <w:r w:rsidR="000270AC" w:rsidRPr="00330C25">
        <w:t>to specific</w:t>
      </w:r>
      <w:r w:rsidRPr="00330C25">
        <w:t xml:space="preserve"> area of Application will be grouped into one Feature file</w:t>
      </w:r>
    </w:p>
    <w:p w14:paraId="0E115D51" w14:textId="77777777" w:rsidR="000A6D47" w:rsidRPr="00330C25" w:rsidRDefault="000A6D47"/>
    <w:p w14:paraId="4B35A6B8" w14:textId="77777777" w:rsidR="00997D07" w:rsidRPr="00330C25" w:rsidRDefault="00095569">
      <w:r w:rsidRPr="00330C25">
        <w:t>The text that immediately follows the Feature keyword, and is in the same line, is the Title of the Feature file</w:t>
      </w:r>
    </w:p>
    <w:p w14:paraId="6449C6D2" w14:textId="77777777" w:rsidR="00095569" w:rsidRDefault="00095569">
      <w:r w:rsidRPr="00330C25">
        <w:t xml:space="preserve"> Feature file should contain either Scenario or Scenario Outline. The naming conventions for Feature files should be lowercase </w:t>
      </w:r>
      <w:r w:rsidR="00BF2515" w:rsidRPr="00330C25">
        <w:t>with. feature</w:t>
      </w:r>
      <w:r w:rsidR="00997D07" w:rsidRPr="00330C25">
        <w:t xml:space="preserve"> extension</w:t>
      </w:r>
      <w:r w:rsidR="00997D07">
        <w:t xml:space="preserve"> </w:t>
      </w:r>
    </w:p>
    <w:p w14:paraId="7D5D484B" w14:textId="77777777" w:rsidR="00095569" w:rsidRDefault="00095569"/>
    <w:p w14:paraId="7EAB558F" w14:textId="77777777" w:rsidR="00095569" w:rsidRPr="00A83D95" w:rsidRDefault="00A83D95" w:rsidP="00095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</w:pPr>
      <w:r>
        <w:t xml:space="preserve"> </w:t>
      </w:r>
      <w:r w:rsidR="00095569" w:rsidRPr="00F6371D">
        <w:rPr>
          <w:b/>
        </w:rPr>
        <w:t>Feature</w:t>
      </w:r>
      <w:r w:rsidR="00095569" w:rsidRPr="00A83D95">
        <w:t xml:space="preserve">: </w:t>
      </w:r>
      <w:r w:rsidR="00492C8F" w:rsidRPr="00A83D95">
        <w:t>Credit card payment</w:t>
      </w:r>
    </w:p>
    <w:p w14:paraId="0DFE59F2" w14:textId="77777777" w:rsidR="00095569" w:rsidRPr="00A83D95" w:rsidRDefault="00095569" w:rsidP="00095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</w:pPr>
      <w:r w:rsidRPr="00A83D95">
        <w:t xml:space="preserve">  In order to test </w:t>
      </w:r>
      <w:r w:rsidR="00492C8F" w:rsidRPr="00A83D95">
        <w:t xml:space="preserve">Credit </w:t>
      </w:r>
      <w:r w:rsidR="00BF2515" w:rsidRPr="00A83D95">
        <w:t>Card</w:t>
      </w:r>
      <w:r w:rsidR="00492C8F" w:rsidRPr="00A83D95">
        <w:t xml:space="preserve"> Payment functionality</w:t>
      </w:r>
    </w:p>
    <w:p w14:paraId="71CD4A4A" w14:textId="77777777" w:rsidR="00095569" w:rsidRPr="00A83D95" w:rsidRDefault="00095569" w:rsidP="00095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</w:pPr>
      <w:r w:rsidRPr="00A83D95">
        <w:t xml:space="preserve">  As a </w:t>
      </w:r>
      <w:r w:rsidR="00492C8F" w:rsidRPr="00A83D95">
        <w:t>CC</w:t>
      </w:r>
      <w:r w:rsidRPr="00A83D95">
        <w:t xml:space="preserve"> user</w:t>
      </w:r>
    </w:p>
    <w:p w14:paraId="6BA7ED9E" w14:textId="77777777" w:rsidR="00095569" w:rsidRPr="00A83D95" w:rsidRDefault="00095569" w:rsidP="00095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</w:pPr>
      <w:r w:rsidRPr="00A83D95">
        <w:t xml:space="preserve">  I want to </w:t>
      </w:r>
      <w:r w:rsidR="00492C8F" w:rsidRPr="00A83D95">
        <w:t>complete the payment through online</w:t>
      </w:r>
    </w:p>
    <w:p w14:paraId="2453C69A" w14:textId="77777777" w:rsidR="00095569" w:rsidRPr="00A83D95" w:rsidRDefault="00095569" w:rsidP="00095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</w:pPr>
    </w:p>
    <w:p w14:paraId="3CF6D3B1" w14:textId="5A2E0627" w:rsidR="00095569" w:rsidRPr="00A83D95" w:rsidRDefault="00095569" w:rsidP="00095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</w:pPr>
      <w:r w:rsidRPr="00A83D95">
        <w:t xml:space="preserve">  </w:t>
      </w:r>
      <w:r w:rsidRPr="00A83D95">
        <w:rPr>
          <w:b/>
        </w:rPr>
        <w:t>Scenario</w:t>
      </w:r>
      <w:r w:rsidRPr="00A83D95">
        <w:t xml:space="preserve">: </w:t>
      </w:r>
      <w:r w:rsidR="004B2938" w:rsidRPr="00A83D95">
        <w:t xml:space="preserve">Make </w:t>
      </w:r>
      <w:r w:rsidR="00BB6613" w:rsidRPr="00A83D95">
        <w:t xml:space="preserve">Minimum Due </w:t>
      </w:r>
      <w:r w:rsidR="0086031E" w:rsidRPr="00A83D95">
        <w:t xml:space="preserve">payment </w:t>
      </w:r>
    </w:p>
    <w:p w14:paraId="64240DA8" w14:textId="77777777" w:rsidR="00095569" w:rsidRPr="00A83D95" w:rsidRDefault="00095569" w:rsidP="00095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</w:pPr>
      <w:r w:rsidRPr="00A83D95">
        <w:t xml:space="preserve">    </w:t>
      </w:r>
      <w:r w:rsidRPr="00BF2515">
        <w:rPr>
          <w:b/>
        </w:rPr>
        <w:t>Given</w:t>
      </w:r>
      <w:r w:rsidRPr="00A83D95">
        <w:t xml:space="preserve"> user is on </w:t>
      </w:r>
      <w:r w:rsidR="00BB6613" w:rsidRPr="00A83D95">
        <w:t>Pay credit card page</w:t>
      </w:r>
    </w:p>
    <w:p w14:paraId="562CD67F" w14:textId="77777777" w:rsidR="00095569" w:rsidRPr="00A83D95" w:rsidRDefault="00095569" w:rsidP="00095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</w:pPr>
      <w:r w:rsidRPr="00A83D95">
        <w:t xml:space="preserve">    </w:t>
      </w:r>
      <w:r w:rsidRPr="00BF2515">
        <w:rPr>
          <w:b/>
        </w:rPr>
        <w:t>Then</w:t>
      </w:r>
      <w:r w:rsidRPr="00A83D95">
        <w:t xml:space="preserve"> user </w:t>
      </w:r>
      <w:r w:rsidR="00BB6613" w:rsidRPr="00A83D95">
        <w:t>fills all details and select Minimum amount option</w:t>
      </w:r>
    </w:p>
    <w:p w14:paraId="112DB8A1" w14:textId="77777777" w:rsidR="00095569" w:rsidRPr="00A83D95" w:rsidRDefault="00095569" w:rsidP="00095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</w:pPr>
      <w:r w:rsidRPr="00A83D95">
        <w:t xml:space="preserve">    </w:t>
      </w:r>
      <w:r w:rsidRPr="00BF2515">
        <w:rPr>
          <w:b/>
        </w:rPr>
        <w:t>And</w:t>
      </w:r>
      <w:r w:rsidRPr="00A83D95">
        <w:t xml:space="preserve"> </w:t>
      </w:r>
      <w:r w:rsidR="00BB6613" w:rsidRPr="00A83D95">
        <w:t>User clicks on Pay button</w:t>
      </w:r>
    </w:p>
    <w:p w14:paraId="2210C0F2" w14:textId="77777777" w:rsidR="00BB6613" w:rsidRPr="00A83D95" w:rsidRDefault="00BB6613" w:rsidP="00095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</w:pPr>
      <w:r w:rsidRPr="00BF2515">
        <w:rPr>
          <w:b/>
        </w:rPr>
        <w:t>Then</w:t>
      </w:r>
      <w:r w:rsidRPr="00A83D95">
        <w:t xml:space="preserve"> Credit Card confirmation page is displayed</w:t>
      </w:r>
    </w:p>
    <w:p w14:paraId="77C6D030" w14:textId="77777777" w:rsidR="00095569" w:rsidRPr="00A83D95" w:rsidRDefault="00095569" w:rsidP="00095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</w:pPr>
    </w:p>
    <w:p w14:paraId="212DBE32" w14:textId="77777777" w:rsidR="00095569" w:rsidRPr="00A83D95" w:rsidRDefault="00095569" w:rsidP="00095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</w:pPr>
      <w:r w:rsidRPr="00A83D95">
        <w:t xml:space="preserve">  </w:t>
      </w:r>
      <w:r w:rsidR="00BF2515" w:rsidRPr="00A83D95">
        <w:rPr>
          <w:b/>
        </w:rPr>
        <w:t>Scenario</w:t>
      </w:r>
      <w:r w:rsidR="00BF2515" w:rsidRPr="00A83D95">
        <w:t>:</w:t>
      </w:r>
      <w:r w:rsidR="00BB6613" w:rsidRPr="00A83D95">
        <w:t xml:space="preserve"> Pay Statement Balance </w:t>
      </w:r>
    </w:p>
    <w:p w14:paraId="72E64845" w14:textId="77777777" w:rsidR="00BB6613" w:rsidRPr="00A83D95" w:rsidRDefault="00095569" w:rsidP="00BB6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</w:pPr>
      <w:r w:rsidRPr="00A83D95">
        <w:t xml:space="preserve">   </w:t>
      </w:r>
      <w:r w:rsidR="00BB6613" w:rsidRPr="00A83D95">
        <w:t xml:space="preserve"> </w:t>
      </w:r>
      <w:r w:rsidR="00BB6613" w:rsidRPr="00BF2515">
        <w:rPr>
          <w:b/>
        </w:rPr>
        <w:t>Given</w:t>
      </w:r>
      <w:r w:rsidR="00BB6613" w:rsidRPr="00A83D95">
        <w:t xml:space="preserve"> user is on Pay credit card page</w:t>
      </w:r>
    </w:p>
    <w:p w14:paraId="076F838B" w14:textId="77777777" w:rsidR="00BB6613" w:rsidRPr="00A83D95" w:rsidRDefault="00BB6613" w:rsidP="00BB6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</w:pPr>
      <w:r w:rsidRPr="00A83D95">
        <w:t xml:space="preserve">    </w:t>
      </w:r>
      <w:r w:rsidRPr="00BF2515">
        <w:rPr>
          <w:b/>
        </w:rPr>
        <w:t>Then</w:t>
      </w:r>
      <w:r w:rsidRPr="00A83D95">
        <w:t xml:space="preserve"> user fills all details and select Statement </w:t>
      </w:r>
      <w:r w:rsidR="000270AC" w:rsidRPr="00A83D95">
        <w:t xml:space="preserve">Balance </w:t>
      </w:r>
      <w:r w:rsidRPr="00A83D95">
        <w:t>option</w:t>
      </w:r>
    </w:p>
    <w:p w14:paraId="5C16245E" w14:textId="77777777" w:rsidR="00BB6613" w:rsidRPr="00A83D95" w:rsidRDefault="00BB6613" w:rsidP="00BB6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</w:pPr>
      <w:r w:rsidRPr="00A83D95">
        <w:t xml:space="preserve">    </w:t>
      </w:r>
      <w:r w:rsidRPr="00BF2515">
        <w:rPr>
          <w:b/>
        </w:rPr>
        <w:t>And</w:t>
      </w:r>
      <w:r w:rsidRPr="00A83D95">
        <w:t xml:space="preserve"> User clicks on Pay button</w:t>
      </w:r>
    </w:p>
    <w:p w14:paraId="587DFED1" w14:textId="77777777" w:rsidR="00BB6613" w:rsidRPr="00A83D95" w:rsidRDefault="00BB6613" w:rsidP="00BB6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</w:pPr>
      <w:r w:rsidRPr="00BF2515">
        <w:rPr>
          <w:b/>
        </w:rPr>
        <w:t>Then</w:t>
      </w:r>
      <w:r w:rsidRPr="00A83D95">
        <w:t xml:space="preserve"> Credit Card confirmation page is displayed</w:t>
      </w:r>
    </w:p>
    <w:p w14:paraId="74A57B81" w14:textId="77777777" w:rsidR="000270AC" w:rsidRPr="00A83D95" w:rsidRDefault="000270AC" w:rsidP="00BB6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</w:pPr>
    </w:p>
    <w:p w14:paraId="0B7FED11" w14:textId="77777777" w:rsidR="000270AC" w:rsidRPr="00A83D95" w:rsidRDefault="000270AC" w:rsidP="00027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</w:pPr>
    </w:p>
    <w:p w14:paraId="45B6598D" w14:textId="77777777" w:rsidR="000270AC" w:rsidRPr="00A83D95" w:rsidRDefault="000270AC" w:rsidP="00027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</w:pPr>
      <w:r w:rsidRPr="00A83D95">
        <w:t xml:space="preserve">  </w:t>
      </w:r>
      <w:r w:rsidR="00BF2515" w:rsidRPr="00A83D95">
        <w:rPr>
          <w:b/>
        </w:rPr>
        <w:t>Scenario</w:t>
      </w:r>
      <w:r w:rsidR="00BF2515" w:rsidRPr="00A83D95">
        <w:t>:</w:t>
      </w:r>
      <w:r w:rsidRPr="00A83D95">
        <w:t xml:space="preserve"> Enter </w:t>
      </w:r>
      <w:r w:rsidR="00BF2515" w:rsidRPr="00A83D95">
        <w:t>another</w:t>
      </w:r>
      <w:r w:rsidRPr="00A83D95">
        <w:t xml:space="preserve"> Amount as 0</w:t>
      </w:r>
    </w:p>
    <w:p w14:paraId="7F964EC9" w14:textId="4A0B2570" w:rsidR="000270AC" w:rsidRPr="00A83D95" w:rsidRDefault="000270AC" w:rsidP="00027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</w:pPr>
      <w:r w:rsidRPr="00A83D95">
        <w:lastRenderedPageBreak/>
        <w:t xml:space="preserve">    </w:t>
      </w:r>
      <w:r w:rsidRPr="00F6371D">
        <w:rPr>
          <w:b/>
        </w:rPr>
        <w:t>Given</w:t>
      </w:r>
      <w:r w:rsidRPr="00A83D95">
        <w:t xml:space="preserve"> user is on Pay </w:t>
      </w:r>
      <w:r w:rsidR="00712C85" w:rsidRPr="00A83D95">
        <w:t>with credit card</w:t>
      </w:r>
      <w:r w:rsidRPr="00A83D95">
        <w:t xml:space="preserve"> page</w:t>
      </w:r>
    </w:p>
    <w:p w14:paraId="445969AF" w14:textId="77777777" w:rsidR="000270AC" w:rsidRPr="00A83D95" w:rsidRDefault="000270AC" w:rsidP="00027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</w:pPr>
      <w:r w:rsidRPr="00A83D95">
        <w:t xml:space="preserve">    </w:t>
      </w:r>
      <w:r w:rsidRPr="00F6371D">
        <w:rPr>
          <w:b/>
        </w:rPr>
        <w:t>Then</w:t>
      </w:r>
      <w:r w:rsidRPr="00A83D95">
        <w:t xml:space="preserve"> user fills all details and select other Amount and enter 0</w:t>
      </w:r>
    </w:p>
    <w:p w14:paraId="3538315F" w14:textId="6460DA9D" w:rsidR="000270AC" w:rsidRPr="00A83D95" w:rsidRDefault="000270AC" w:rsidP="00027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</w:pPr>
      <w:r w:rsidRPr="00A83D95">
        <w:t xml:space="preserve">    </w:t>
      </w:r>
      <w:r w:rsidRPr="00F6371D">
        <w:rPr>
          <w:b/>
        </w:rPr>
        <w:t>And</w:t>
      </w:r>
      <w:r w:rsidRPr="00A83D95">
        <w:t xml:space="preserve"> User clicks on Pay button</w:t>
      </w:r>
    </w:p>
    <w:p w14:paraId="47CAD856" w14:textId="77777777" w:rsidR="000270AC" w:rsidRPr="00A83D95" w:rsidRDefault="000270AC" w:rsidP="00027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</w:pPr>
      <w:r w:rsidRPr="00F6371D">
        <w:rPr>
          <w:b/>
        </w:rPr>
        <w:t>Then</w:t>
      </w:r>
      <w:r w:rsidRPr="00A83D95">
        <w:t xml:space="preserve"> Credit Card confirmation page is not displayed</w:t>
      </w:r>
    </w:p>
    <w:p w14:paraId="4BDA3861" w14:textId="77777777" w:rsidR="000270AC" w:rsidRPr="00A83D95" w:rsidRDefault="000270AC" w:rsidP="00027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</w:pPr>
      <w:r w:rsidRPr="00F6371D">
        <w:rPr>
          <w:b/>
        </w:rPr>
        <w:t>But</w:t>
      </w:r>
      <w:r w:rsidRPr="00A83D95">
        <w:t xml:space="preserve"> error message is displayed</w:t>
      </w:r>
    </w:p>
    <w:p w14:paraId="0DB1B29D" w14:textId="77777777" w:rsidR="000270AC" w:rsidRPr="00095569" w:rsidRDefault="000270AC" w:rsidP="00BB6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  <w:rPr>
          <w:rFonts w:ascii="Courier" w:eastAsia="Times New Roman" w:hAnsi="Courier" w:cs="Courier New"/>
          <w:color w:val="0000FF"/>
          <w:sz w:val="23"/>
          <w:szCs w:val="23"/>
        </w:rPr>
      </w:pPr>
    </w:p>
    <w:p w14:paraId="751DEE8C" w14:textId="77777777" w:rsidR="00095569" w:rsidRDefault="00095569" w:rsidP="00BB6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</w:pPr>
    </w:p>
    <w:sectPr w:rsidR="00095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830EE"/>
    <w:multiLevelType w:val="multilevel"/>
    <w:tmpl w:val="D1E49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951426"/>
    <w:multiLevelType w:val="multilevel"/>
    <w:tmpl w:val="49526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3A22DD"/>
    <w:multiLevelType w:val="multilevel"/>
    <w:tmpl w:val="44806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AzMjYyNzG0sDC1MDdX0lEKTi0uzszPAykwqgUA22Lw2CwAAAA="/>
  </w:docVars>
  <w:rsids>
    <w:rsidRoot w:val="00095569"/>
    <w:rsid w:val="000270AC"/>
    <w:rsid w:val="00095569"/>
    <w:rsid w:val="000A6D47"/>
    <w:rsid w:val="00236C76"/>
    <w:rsid w:val="00330C25"/>
    <w:rsid w:val="003532A1"/>
    <w:rsid w:val="003A31EF"/>
    <w:rsid w:val="004052E5"/>
    <w:rsid w:val="00492C8F"/>
    <w:rsid w:val="004B2938"/>
    <w:rsid w:val="004D17D9"/>
    <w:rsid w:val="005111C2"/>
    <w:rsid w:val="005E158E"/>
    <w:rsid w:val="00625698"/>
    <w:rsid w:val="006725E6"/>
    <w:rsid w:val="00682579"/>
    <w:rsid w:val="00712C85"/>
    <w:rsid w:val="00746A6D"/>
    <w:rsid w:val="0086031E"/>
    <w:rsid w:val="00887686"/>
    <w:rsid w:val="00894D32"/>
    <w:rsid w:val="008C7B2E"/>
    <w:rsid w:val="00997D07"/>
    <w:rsid w:val="009E15CF"/>
    <w:rsid w:val="009E2CE9"/>
    <w:rsid w:val="00A83D95"/>
    <w:rsid w:val="00B062FD"/>
    <w:rsid w:val="00B37CE2"/>
    <w:rsid w:val="00B50860"/>
    <w:rsid w:val="00BB6613"/>
    <w:rsid w:val="00BF2515"/>
    <w:rsid w:val="00D418C3"/>
    <w:rsid w:val="00E134AD"/>
    <w:rsid w:val="00EA1F65"/>
    <w:rsid w:val="00F27030"/>
    <w:rsid w:val="00F60A7B"/>
    <w:rsid w:val="00F63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A1C15"/>
  <w15:chartTrackingRefBased/>
  <w15:docId w15:val="{3B95A733-56BB-4CD4-8C9F-052612969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55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0955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95569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09556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955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9556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55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5569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955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3532A1"/>
    <w:rPr>
      <w:color w:val="0000FF"/>
      <w:u w:val="single"/>
    </w:rPr>
  </w:style>
  <w:style w:type="paragraph" w:styleId="Revision">
    <w:name w:val="Revision"/>
    <w:hidden/>
    <w:uiPriority w:val="99"/>
    <w:semiHidden/>
    <w:rsid w:val="003A31E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3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9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76374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artinfowler.com/bliki/BusinessReadableDSL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8T02:27:03.2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1 156,'0'0'9108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443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shetty</dc:creator>
  <cp:keywords/>
  <dc:description/>
  <cp:lastModifiedBy>Rakesh Singh</cp:lastModifiedBy>
  <cp:revision>4</cp:revision>
  <dcterms:created xsi:type="dcterms:W3CDTF">2022-02-06T12:15:00Z</dcterms:created>
  <dcterms:modified xsi:type="dcterms:W3CDTF">2022-02-06T14:50:00Z</dcterms:modified>
</cp:coreProperties>
</file>